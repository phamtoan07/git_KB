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66F6E" w14:textId="3AE646E0" w:rsidR="00135C0D" w:rsidRDefault="00C72B00" w:rsidP="00135C0D">
      <w:pPr>
        <w:spacing w:before="120" w:after="120" w:line="340" w:lineRule="exact"/>
        <w:jc w:val="center"/>
        <w:outlineLvl w:val="0"/>
        <w:rPr>
          <w:rFonts w:ascii="Times New Roman" w:hAnsi="Times New Roman"/>
          <w:b/>
          <w:sz w:val="28"/>
          <w:szCs w:val="28"/>
        </w:rPr>
      </w:pPr>
      <w:ins w:id="0" w:author="Nhung Le Thi (Legal&amp;Compliance)" w:date="2021-01-06T14:25:00Z">
        <w:r>
          <w:rPr>
            <w:rFonts w:ascii="Times New Roman" w:hAnsi="Times New Roman"/>
            <w:b/>
            <w:sz w:val="28"/>
            <w:szCs w:val="28"/>
          </w:rPr>
          <w:t xml:space="preserve">PHỤ LỤC 8: </w:t>
        </w:r>
      </w:ins>
      <w:r w:rsidR="00135C0D">
        <w:rPr>
          <w:rFonts w:ascii="Times New Roman" w:hAnsi="Times New Roman"/>
          <w:b/>
          <w:sz w:val="28"/>
          <w:szCs w:val="28"/>
        </w:rPr>
        <w:t>KẾ HOẠCH DỰ ÁN</w:t>
      </w:r>
    </w:p>
    <w:p w14:paraId="75FD7852" w14:textId="77777777" w:rsidR="00135C0D" w:rsidRPr="00320E07" w:rsidRDefault="00135C0D" w:rsidP="00135C0D">
      <w:pPr>
        <w:spacing w:before="120" w:after="120" w:line="340" w:lineRule="exact"/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Triển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khai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nâng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cấp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sản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phẩm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hệ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E07">
        <w:rPr>
          <w:rFonts w:ascii="Times New Roman" w:hAnsi="Times New Roman"/>
          <w:b/>
          <w:bCs/>
          <w:sz w:val="32"/>
          <w:szCs w:val="32"/>
        </w:rPr>
        <w:t>thống</w:t>
      </w:r>
      <w:proofErr w:type="spellEnd"/>
      <w:r w:rsidRPr="00320E07">
        <w:rPr>
          <w:rFonts w:ascii="Times New Roman" w:hAnsi="Times New Roman"/>
          <w:b/>
          <w:bCs/>
          <w:sz w:val="32"/>
          <w:szCs w:val="32"/>
        </w:rPr>
        <w:t xml:space="preserve"> FLEX</w:t>
      </w:r>
    </w:p>
    <w:p w14:paraId="17FDC5D2" w14:textId="112974E9" w:rsidR="00135C0D" w:rsidRDefault="00135C0D" w:rsidP="00135C0D">
      <w:pPr>
        <w:spacing w:before="120" w:after="120" w:line="340" w:lineRule="exact"/>
        <w:jc w:val="center"/>
        <w:outlineLvl w:val="0"/>
        <w:rPr>
          <w:ins w:id="1" w:author="Nhung Le Thi (Legal&amp;Compliance)" w:date="2021-01-06T14:27:00Z"/>
          <w:rFonts w:ascii="Times New Roman" w:hAnsi="Times New Roman"/>
          <w:bCs/>
          <w:i/>
          <w:sz w:val="24"/>
          <w:szCs w:val="24"/>
        </w:rPr>
      </w:pPr>
      <w:r w:rsidRPr="00925025">
        <w:rPr>
          <w:rFonts w:ascii="Times New Roman" w:hAnsi="Times New Roman"/>
          <w:bCs/>
          <w:i/>
          <w:sz w:val="24"/>
          <w:szCs w:val="24"/>
        </w:rPr>
        <w:t>(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Phụ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lục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66516D">
        <w:rPr>
          <w:rFonts w:ascii="Times New Roman" w:hAnsi="Times New Roman"/>
          <w:bCs/>
          <w:i/>
          <w:sz w:val="24"/>
          <w:szCs w:val="24"/>
        </w:rPr>
        <w:t>08</w:t>
      </w:r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ký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ngày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ins w:id="2" w:author="Nhung Le Thi (Legal&amp;Compliance)" w:date="2021-01-06T14:25:00Z">
        <w:r w:rsidR="00C72B00">
          <w:rPr>
            <w:rFonts w:ascii="Times New Roman" w:hAnsi="Times New Roman"/>
            <w:bCs/>
            <w:i/>
            <w:sz w:val="24"/>
            <w:szCs w:val="24"/>
          </w:rPr>
          <w:t>….</w:t>
        </w:r>
      </w:ins>
      <w:del w:id="3" w:author="Nhung Le Thi (Legal&amp;Compliance)" w:date="2021-01-06T14:25:00Z">
        <w:r w:rsidRPr="00925025" w:rsidDel="00C72B00">
          <w:rPr>
            <w:rFonts w:ascii="Times New Roman" w:hAnsi="Times New Roman"/>
            <w:bCs/>
            <w:i/>
            <w:sz w:val="24"/>
            <w:szCs w:val="24"/>
          </w:rPr>
          <w:delText xml:space="preserve">  </w:delText>
        </w:r>
      </w:del>
      <w:r w:rsidRPr="00925025">
        <w:rPr>
          <w:rFonts w:ascii="Times New Roman" w:hAnsi="Times New Roman"/>
          <w:bCs/>
          <w:i/>
          <w:sz w:val="24"/>
          <w:szCs w:val="24"/>
        </w:rPr>
        <w:t>/</w:t>
      </w:r>
      <w:r w:rsidR="00F53521">
        <w:rPr>
          <w:rFonts w:ascii="Times New Roman" w:hAnsi="Times New Roman"/>
          <w:bCs/>
          <w:i/>
          <w:sz w:val="24"/>
          <w:szCs w:val="24"/>
        </w:rPr>
        <w:t>01</w:t>
      </w:r>
      <w:r w:rsidRPr="00925025">
        <w:rPr>
          <w:rFonts w:ascii="Times New Roman" w:hAnsi="Times New Roman"/>
          <w:bCs/>
          <w:i/>
          <w:sz w:val="24"/>
          <w:szCs w:val="24"/>
        </w:rPr>
        <w:t>/202</w:t>
      </w:r>
      <w:r w:rsidR="00F53521">
        <w:rPr>
          <w:rFonts w:ascii="Times New Roman" w:hAnsi="Times New Roman"/>
          <w:bCs/>
          <w:i/>
          <w:sz w:val="24"/>
          <w:szCs w:val="24"/>
        </w:rPr>
        <w:t>1</w:t>
      </w:r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del w:id="4" w:author="Nhung Le Thi (Legal&amp;Compliance)" w:date="2021-01-06T14:25:00Z">
        <w:r w:rsidRPr="00925025" w:rsidDel="00C72B00">
          <w:rPr>
            <w:rFonts w:ascii="Times New Roman" w:hAnsi="Times New Roman"/>
            <w:bCs/>
            <w:i/>
            <w:sz w:val="24"/>
            <w:szCs w:val="24"/>
          </w:rPr>
          <w:delText xml:space="preserve">thuộc </w:delText>
        </w:r>
      </w:del>
      <w:proofErr w:type="spellStart"/>
      <w:ins w:id="5" w:author="Nhung Le Thi (Legal&amp;Compliance)" w:date="2021-01-06T14:25:00Z">
        <w:r w:rsidR="00C72B00">
          <w:rPr>
            <w:rFonts w:ascii="Times New Roman" w:hAnsi="Times New Roman"/>
            <w:bCs/>
            <w:i/>
            <w:sz w:val="24"/>
            <w:szCs w:val="24"/>
          </w:rPr>
          <w:t>đính</w:t>
        </w:r>
        <w:proofErr w:type="spellEnd"/>
        <w:r w:rsidR="00C72B00">
          <w:rPr>
            <w:rFonts w:ascii="Times New Roman" w:hAnsi="Times New Roman"/>
            <w:bCs/>
            <w:i/>
            <w:sz w:val="24"/>
            <w:szCs w:val="24"/>
          </w:rPr>
          <w:t xml:space="preserve"> </w:t>
        </w:r>
        <w:proofErr w:type="spellStart"/>
        <w:r w:rsidR="00C72B00">
          <w:rPr>
            <w:rFonts w:ascii="Times New Roman" w:hAnsi="Times New Roman"/>
            <w:bCs/>
            <w:i/>
            <w:sz w:val="24"/>
            <w:szCs w:val="24"/>
          </w:rPr>
          <w:t>kèm</w:t>
        </w:r>
        <w:proofErr w:type="spellEnd"/>
        <w:r w:rsidR="00C72B00">
          <w:rPr>
            <w:rFonts w:ascii="Times New Roman" w:hAnsi="Times New Roman"/>
            <w:bCs/>
            <w:i/>
            <w:sz w:val="24"/>
            <w:szCs w:val="24"/>
          </w:rPr>
          <w:t xml:space="preserve"> </w:t>
        </w:r>
      </w:ins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Hợp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đồng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phát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triển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phần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mềm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số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01062017/FSS-MSI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ngày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01/06/2017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giữa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Công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ty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Cổ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phần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Chứng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khoán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KB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Việt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Nam </w:t>
      </w:r>
      <w:r w:rsidRPr="00D21C25">
        <w:rPr>
          <w:rFonts w:ascii="Times New Roman" w:hAnsi="Times New Roman"/>
          <w:b/>
          <w:bCs/>
          <w:i/>
          <w:sz w:val="24"/>
          <w:szCs w:val="24"/>
        </w:rPr>
        <w:t>(“KBSV”</w:t>
      </w:r>
      <w:r w:rsidRPr="00925025">
        <w:rPr>
          <w:rFonts w:ascii="Times New Roman" w:hAnsi="Times New Roman"/>
          <w:bCs/>
          <w:i/>
          <w:sz w:val="24"/>
          <w:szCs w:val="24"/>
        </w:rPr>
        <w:t xml:space="preserve">)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và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Công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ty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Cổ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phần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Giải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pháp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phần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mềm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tài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25025">
        <w:rPr>
          <w:rFonts w:ascii="Times New Roman" w:hAnsi="Times New Roman"/>
          <w:bCs/>
          <w:i/>
          <w:sz w:val="24"/>
          <w:szCs w:val="24"/>
        </w:rPr>
        <w:t>chính</w:t>
      </w:r>
      <w:proofErr w:type="spellEnd"/>
      <w:r w:rsidRPr="00925025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D21C25">
        <w:rPr>
          <w:rFonts w:ascii="Times New Roman" w:hAnsi="Times New Roman"/>
          <w:b/>
          <w:bCs/>
          <w:i/>
          <w:sz w:val="24"/>
          <w:szCs w:val="24"/>
        </w:rPr>
        <w:t>(“FSS”</w:t>
      </w:r>
      <w:r w:rsidRPr="00925025">
        <w:rPr>
          <w:rFonts w:ascii="Times New Roman" w:hAnsi="Times New Roman"/>
          <w:bCs/>
          <w:i/>
          <w:sz w:val="24"/>
          <w:szCs w:val="24"/>
        </w:rPr>
        <w:t>)</w:t>
      </w:r>
    </w:p>
    <w:p w14:paraId="7E76C890" w14:textId="2C207CA1" w:rsidR="00C72B00" w:rsidRDefault="00C72B00" w:rsidP="00C72B00">
      <w:pPr>
        <w:spacing w:before="120" w:after="120" w:line="340" w:lineRule="exact"/>
        <w:jc w:val="both"/>
        <w:outlineLvl w:val="0"/>
        <w:rPr>
          <w:rFonts w:ascii="Times New Roman" w:hAnsi="Times New Roman"/>
          <w:b/>
          <w:sz w:val="28"/>
          <w:szCs w:val="28"/>
        </w:rPr>
        <w:pPrChange w:id="6" w:author="Nhung Le Thi (Legal&amp;Compliance)" w:date="2021-01-06T14:27:00Z">
          <w:pPr>
            <w:spacing w:before="120" w:after="120" w:line="340" w:lineRule="exact"/>
            <w:jc w:val="center"/>
            <w:outlineLvl w:val="0"/>
          </w:pPr>
        </w:pPrChange>
      </w:pPr>
      <w:moveToRangeStart w:id="7" w:author="Nhung Le Thi (Legal&amp;Compliance)" w:date="2021-01-06T14:27:00Z" w:name="move60835657"/>
      <w:proofErr w:type="spellStart"/>
      <w:moveTo w:id="8" w:author="Nhung Le Thi (Legal&amp;Compliance)" w:date="2021-01-06T14:27:00Z">
        <w:r w:rsidRPr="00542F0A">
          <w:rPr>
            <w:rFonts w:ascii="Times New Roman" w:hAnsi="Times New Roman"/>
            <w:iCs/>
            <w:sz w:val="24"/>
            <w:szCs w:val="24"/>
          </w:rPr>
          <w:t>Hôm</w:t>
        </w:r>
        <w:proofErr w:type="spellEnd"/>
        <w:r w:rsidRPr="00542F0A">
          <w:rPr>
            <w:rFonts w:ascii="Times New Roman" w:hAnsi="Times New Roman"/>
            <w:iCs/>
            <w:sz w:val="24"/>
            <w:szCs w:val="24"/>
          </w:rPr>
          <w:t xml:space="preserve"> nay,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ngày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</w:t>
        </w:r>
        <w:r>
          <w:rPr>
            <w:rFonts w:ascii="Times New Roman" w:hAnsi="Times New Roman"/>
            <w:iCs/>
            <w:sz w:val="24"/>
            <w:szCs w:val="24"/>
          </w:rPr>
          <w:t xml:space="preserve">   </w:t>
        </w:r>
        <w:r w:rsidRPr="005D605B">
          <w:rPr>
            <w:rFonts w:ascii="Times New Roman" w:hAnsi="Times New Roman"/>
            <w:iCs/>
            <w:sz w:val="24"/>
            <w:szCs w:val="24"/>
          </w:rPr>
          <w:t>/</w:t>
        </w:r>
        <w:r>
          <w:rPr>
            <w:rFonts w:ascii="Times New Roman" w:hAnsi="Times New Roman"/>
            <w:iCs/>
            <w:sz w:val="24"/>
            <w:szCs w:val="24"/>
          </w:rPr>
          <w:t xml:space="preserve">      </w:t>
        </w:r>
        <w:r w:rsidRPr="005D605B">
          <w:rPr>
            <w:rFonts w:ascii="Times New Roman" w:hAnsi="Times New Roman"/>
            <w:iCs/>
            <w:sz w:val="24"/>
            <w:szCs w:val="24"/>
          </w:rPr>
          <w:t>/</w:t>
        </w:r>
        <w:r>
          <w:rPr>
            <w:rFonts w:ascii="Times New Roman" w:hAnsi="Times New Roman"/>
            <w:iCs/>
            <w:sz w:val="24"/>
            <w:szCs w:val="24"/>
          </w:rPr>
          <w:t xml:space="preserve"> </w:t>
        </w:r>
      </w:moveTo>
      <w:ins w:id="9" w:author="Nhung Le Thi (Legal&amp;Compliance)" w:date="2021-01-06T14:27:00Z">
        <w:r>
          <w:rPr>
            <w:rFonts w:ascii="Times New Roman" w:hAnsi="Times New Roman"/>
            <w:iCs/>
            <w:sz w:val="24"/>
            <w:szCs w:val="24"/>
          </w:rPr>
          <w:t>2021</w:t>
        </w:r>
      </w:ins>
      <w:moveTo w:id="10" w:author="Nhung Le Thi (Legal&amp;Compliance)" w:date="2021-01-06T14:27:00Z">
        <w:del w:id="11" w:author="Nhung Le Thi (Legal&amp;Compliance)" w:date="2021-01-06T14:27:00Z">
          <w:r w:rsidDel="00C72B00">
            <w:rPr>
              <w:rFonts w:ascii="Times New Roman" w:hAnsi="Times New Roman"/>
              <w:iCs/>
              <w:sz w:val="24"/>
              <w:szCs w:val="24"/>
            </w:rPr>
            <w:delText xml:space="preserve">      </w:delText>
          </w:r>
        </w:del>
        <w:r w:rsidRPr="005D605B">
          <w:rPr>
            <w:rFonts w:ascii="Times New Roman" w:hAnsi="Times New Roman"/>
            <w:iCs/>
            <w:sz w:val="24"/>
            <w:szCs w:val="24"/>
          </w:rPr>
          <w:t xml:space="preserve">,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tại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</w:t>
        </w:r>
        <w:del w:id="12" w:author="Nhung Le Thi (Legal&amp;Compliance)" w:date="2021-01-06T14:27:00Z">
          <w:r w:rsidRPr="005D605B" w:rsidDel="00C72B00">
            <w:rPr>
              <w:rFonts w:ascii="Times New Roman" w:hAnsi="Times New Roman"/>
              <w:iCs/>
              <w:sz w:val="24"/>
              <w:szCs w:val="24"/>
            </w:rPr>
            <w:delText>T</w:delText>
          </w:r>
        </w:del>
      </w:moveTo>
      <w:proofErr w:type="spellStart"/>
      <w:ins w:id="13" w:author="Nhung Le Thi (Legal&amp;Compliance)" w:date="2021-01-06T14:27:00Z">
        <w:r>
          <w:rPr>
            <w:rFonts w:ascii="Times New Roman" w:hAnsi="Times New Roman"/>
            <w:iCs/>
            <w:sz w:val="24"/>
            <w:szCs w:val="24"/>
          </w:rPr>
          <w:t>t</w:t>
        </w:r>
      </w:ins>
      <w:moveTo w:id="14" w:author="Nhung Le Thi (Legal&amp;Compliance)" w:date="2021-01-06T14:27:00Z">
        <w:r w:rsidRPr="005D605B">
          <w:rPr>
            <w:rFonts w:ascii="Times New Roman" w:hAnsi="Times New Roman"/>
            <w:iCs/>
            <w:sz w:val="24"/>
            <w:szCs w:val="24"/>
          </w:rPr>
          <w:t>rụ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sở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Công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ty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Cổ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phần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Chứng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khoán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KB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Việt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Nam,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chúng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 w:rsidRPr="005D605B">
          <w:rPr>
            <w:rFonts w:ascii="Times New Roman" w:hAnsi="Times New Roman"/>
            <w:iCs/>
            <w:sz w:val="24"/>
            <w:szCs w:val="24"/>
          </w:rPr>
          <w:t>tôi</w:t>
        </w:r>
        <w:proofErr w:type="spellEnd"/>
        <w:r w:rsidRPr="005D605B"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thống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nhất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trí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cùng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nhau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ký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kết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bản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kế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hoạch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dự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Cs/>
            <w:sz w:val="24"/>
            <w:szCs w:val="24"/>
          </w:rPr>
          <w:t>án</w:t>
        </w:r>
        <w:proofErr w:type="spellEnd"/>
        <w:r>
          <w:rPr>
            <w:rFonts w:ascii="Times New Roman" w:hAnsi="Times New Roman"/>
            <w:iCs/>
            <w:sz w:val="24"/>
            <w:szCs w:val="24"/>
          </w:rPr>
          <w:t>.</w:t>
        </w:r>
      </w:moveTo>
      <w:moveToRangeEnd w:id="7"/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5" w:author="Nhung Le Thi (Legal&amp;Compliance)" w:date="2021-01-06T16:35:00Z">
          <w:tblPr>
            <w:tblW w:w="963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725"/>
        <w:gridCol w:w="1862"/>
        <w:gridCol w:w="3537"/>
        <w:gridCol w:w="816"/>
        <w:gridCol w:w="816"/>
        <w:gridCol w:w="2734"/>
        <w:tblGridChange w:id="16">
          <w:tblGrid>
            <w:gridCol w:w="725"/>
            <w:gridCol w:w="1862"/>
            <w:gridCol w:w="3378"/>
            <w:gridCol w:w="816"/>
            <w:gridCol w:w="816"/>
            <w:gridCol w:w="2033"/>
          </w:tblGrid>
        </w:tblGridChange>
      </w:tblGrid>
      <w:tr w:rsidR="00135C0D" w:rsidRPr="00925025" w14:paraId="20D18D0D" w14:textId="77777777" w:rsidTr="0042442F">
        <w:trPr>
          <w:tblHeader/>
          <w:trPrChange w:id="17" w:author="Nhung Le Thi (Legal&amp;Compliance)" w:date="2021-01-06T16:35:00Z">
            <w:trPr>
              <w:tblHeader/>
            </w:trPr>
          </w:trPrChange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  <w:tcPrChange w:id="18" w:author="Nhung Le Thi (Legal&amp;Compliance)" w:date="2021-01-06T16:35:00Z">
              <w:tcPr>
                <w:tcW w:w="7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/>
                <w:vAlign w:val="center"/>
                <w:hideMark/>
              </w:tcPr>
            </w:tcPrChange>
          </w:tcPr>
          <w:p w14:paraId="7D9ACFA5" w14:textId="77777777" w:rsidR="00135C0D" w:rsidRPr="00925025" w:rsidRDefault="00135C0D" w:rsidP="00D138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  <w:tcPrChange w:id="19" w:author="Nhung Le Thi (Legal&amp;Compliance)" w:date="2021-01-06T16:35:00Z">
              <w:tcPr>
                <w:tcW w:w="18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/>
                <w:vAlign w:val="center"/>
                <w:hideMark/>
              </w:tcPr>
            </w:tcPrChange>
          </w:tcPr>
          <w:p w14:paraId="371CDC49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Công</w:t>
            </w:r>
            <w:proofErr w:type="spellEnd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việc</w:t>
            </w:r>
            <w:proofErr w:type="spellEnd"/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  <w:tcPrChange w:id="20" w:author="Nhung Le Thi (Legal&amp;Compliance)" w:date="2021-01-06T16:35:00Z">
              <w:tcPr>
                <w:tcW w:w="3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/>
                <w:vAlign w:val="center"/>
                <w:hideMark/>
              </w:tcPr>
            </w:tcPrChange>
          </w:tcPr>
          <w:p w14:paraId="693BB35C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Chi </w:t>
            </w: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tiết</w:t>
            </w:r>
            <w:proofErr w:type="spellEnd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công</w:t>
            </w:r>
            <w:proofErr w:type="spellEnd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việc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  <w:tcPrChange w:id="21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/>
                <w:vAlign w:val="center"/>
                <w:hideMark/>
              </w:tcPr>
            </w:tcPrChange>
          </w:tcPr>
          <w:p w14:paraId="325CBE45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Từ</w:t>
            </w:r>
            <w:proofErr w:type="spellEnd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ngày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  <w:tcPrChange w:id="22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/>
                <w:vAlign w:val="center"/>
                <w:hideMark/>
              </w:tcPr>
            </w:tcPrChange>
          </w:tcPr>
          <w:p w14:paraId="2AFC1B7C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Đến</w:t>
            </w:r>
            <w:proofErr w:type="spellEnd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ngày</w:t>
            </w:r>
            <w:proofErr w:type="spellEnd"/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  <w:tcPrChange w:id="23" w:author="Nhung Le Thi (Legal&amp;Compliance)" w:date="2021-01-06T16:35:00Z">
              <w:tcPr>
                <w:tcW w:w="20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/>
                <w:vAlign w:val="center"/>
                <w:hideMark/>
              </w:tcPr>
            </w:tcPrChange>
          </w:tcPr>
          <w:p w14:paraId="24B7234A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Sản</w:t>
            </w:r>
            <w:proofErr w:type="spellEnd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phẩm</w:t>
            </w:r>
            <w:proofErr w:type="spellEnd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bàn</w:t>
            </w:r>
            <w:proofErr w:type="spellEnd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giao</w:t>
            </w:r>
            <w:proofErr w:type="spellEnd"/>
          </w:p>
        </w:tc>
      </w:tr>
      <w:tr w:rsidR="00135C0D" w:rsidRPr="00925025" w14:paraId="4960910D" w14:textId="77777777" w:rsidTr="0042442F"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tcPrChange w:id="24" w:author="Nhung Le Thi (Legal&amp;Compliance)" w:date="2021-01-06T16:35:00Z">
              <w:tcPr>
                <w:tcW w:w="9630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/>
                <w:vAlign w:val="center"/>
              </w:tcPr>
            </w:tcPrChange>
          </w:tcPr>
          <w:p w14:paraId="221CE3EC" w14:textId="77777777" w:rsidR="00135C0D" w:rsidRPr="000916E8" w:rsidRDefault="00135C0D" w:rsidP="00D138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0916E8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 xml:space="preserve">Kế hoạch giai đoạn 1: </w:t>
            </w:r>
          </w:p>
        </w:tc>
      </w:tr>
      <w:tr w:rsidR="00135C0D" w:rsidRPr="00925025" w14:paraId="5D58BCF3" w14:textId="77777777" w:rsidTr="0042442F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5" w:author="Nhung Le Thi (Legal&amp;Compliance)" w:date="2021-01-06T16:35:00Z">
              <w:tcPr>
                <w:tcW w:w="7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8A98208" w14:textId="77777777" w:rsidR="00135C0D" w:rsidRPr="00925025" w:rsidRDefault="00135C0D" w:rsidP="00135C0D">
            <w:pPr>
              <w:numPr>
                <w:ilvl w:val="0"/>
                <w:numId w:val="1"/>
              </w:numPr>
              <w:autoSpaceDN w:val="0"/>
              <w:ind w:left="589" w:hanging="229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6" w:author="Nhung Le Thi (Legal&amp;Compliance)" w:date="2021-01-06T16:35:00Z">
              <w:tcPr>
                <w:tcW w:w="18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9EE2C5F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Khởi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động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án</w:t>
            </w:r>
            <w:proofErr w:type="spellEnd"/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7" w:author="Nhung Le Thi (Legal&amp;Compliance)" w:date="2021-01-06T16:35:00Z">
              <w:tcPr>
                <w:tcW w:w="3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1290C96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nhóm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án</w:t>
            </w:r>
            <w:proofErr w:type="spellEnd"/>
          </w:p>
          <w:p w14:paraId="1ED48254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Kick off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án</w:t>
            </w:r>
            <w:proofErr w:type="spellEnd"/>
          </w:p>
          <w:p w14:paraId="59988DF5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đổi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nhất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kế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hoạch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phương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thức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hiện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án</w:t>
            </w:r>
            <w:proofErr w:type="spellEnd"/>
          </w:p>
          <w:p w14:paraId="4C8AD33F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Hai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bên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ký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phê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duyệt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kế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hoạch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án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8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4D6F4F4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9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57FD8AE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0" w:author="Nhung Le Thi (Legal&amp;Compliance)" w:date="2021-01-06T16:35:00Z">
              <w:tcPr>
                <w:tcW w:w="20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4A87336" w14:textId="77777777" w:rsidR="00135C0D" w:rsidRPr="00925025" w:rsidRDefault="00135C0D" w:rsidP="0042442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  <w:pPrChange w:id="31" w:author="Nhung Le Thi (Legal&amp;Compliance)" w:date="2021-01-06T16:35:00Z">
                <w:pPr/>
              </w:pPrChange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Kế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hoạch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án</w:t>
            </w:r>
            <w:proofErr w:type="spellEnd"/>
          </w:p>
        </w:tc>
      </w:tr>
      <w:tr w:rsidR="00135C0D" w:rsidRPr="00925025" w14:paraId="5645A82A" w14:textId="77777777" w:rsidTr="0042442F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" w:author="Nhung Le Thi (Legal&amp;Compliance)" w:date="2021-01-06T16:35:00Z">
              <w:tcPr>
                <w:tcW w:w="7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055AA6B" w14:textId="77777777" w:rsidR="00135C0D" w:rsidRPr="00925025" w:rsidRDefault="00135C0D" w:rsidP="00135C0D">
            <w:pPr>
              <w:numPr>
                <w:ilvl w:val="0"/>
                <w:numId w:val="1"/>
              </w:numPr>
              <w:autoSpaceDN w:val="0"/>
              <w:ind w:left="589" w:hanging="229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3" w:author="Nhung Le Thi (Legal&amp;Compliance)" w:date="2021-01-06T16:35:00Z">
              <w:tcPr>
                <w:tcW w:w="18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177932D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4" w:author="Nhung Le Thi (Legal&amp;Compliance)" w:date="2021-01-06T16:35:00Z">
              <w:tcPr>
                <w:tcW w:w="3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3560A0D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t>FSS:</w:t>
            </w:r>
          </w:p>
          <w:p w14:paraId="56CC735B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Làm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rõ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</w:p>
          <w:p w14:paraId="7C7253B4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Tạo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</w:p>
          <w:p w14:paraId="490224F0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Gửi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đặc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tả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API (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sử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bên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thứ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3)</w:t>
            </w:r>
          </w:p>
          <w:p w14:paraId="724FF176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925025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KBSV</w:t>
            </w: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t>:</w:t>
            </w:r>
          </w:p>
          <w:p w14:paraId="7FEF39BE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Gửi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mô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tả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cơ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về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chức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năng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  <w:p w14:paraId="17873439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bộ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IT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đưa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  <w:p w14:paraId="38EB2E79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120" w:after="120" w:line="240" w:lineRule="auto"/>
              <w:ind w:left="295" w:hanging="284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Thảo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luận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với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FSS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về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</w:p>
          <w:p w14:paraId="3162A18A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120" w:after="120" w:line="240" w:lineRule="auto"/>
              <w:ind w:left="295" w:hanging="284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Phê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duyệt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tích</w:t>
            </w:r>
            <w:proofErr w:type="spellEnd"/>
          </w:p>
          <w:p w14:paraId="2FDBECD9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120" w:after="120" w:line="240" w:lineRule="auto"/>
              <w:ind w:left="295" w:hanging="284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Gửi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đặc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tả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API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bên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thứ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5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319FFC6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7761896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7" w:author="Nhung Le Thi (Legal&amp;Compliance)" w:date="2021-01-06T16:35:00Z">
              <w:tcPr>
                <w:tcW w:w="20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899FB2C" w14:textId="77777777" w:rsidR="00135C0D" w:rsidRPr="00925025" w:rsidRDefault="00135C0D" w:rsidP="0042442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  <w:pPrChange w:id="38" w:author="Nhung Le Thi (Legal&amp;Compliance)" w:date="2021-01-06T16:35:00Z">
                <w:pPr/>
              </w:pPrChange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</w:p>
        </w:tc>
      </w:tr>
      <w:tr w:rsidR="00135C0D" w:rsidRPr="00925025" w14:paraId="7D0ACBC4" w14:textId="77777777" w:rsidTr="0042442F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" w:author="Nhung Le Thi (Legal&amp;Compliance)" w:date="2021-01-06T16:35:00Z">
              <w:tcPr>
                <w:tcW w:w="7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95143A6" w14:textId="77777777" w:rsidR="00135C0D" w:rsidRPr="00925025" w:rsidRDefault="00135C0D" w:rsidP="00135C0D">
            <w:pPr>
              <w:numPr>
                <w:ilvl w:val="0"/>
                <w:numId w:val="1"/>
              </w:numPr>
              <w:autoSpaceDN w:val="0"/>
              <w:ind w:left="589" w:hanging="229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0" w:author="Nhung Le Thi (Legal&amp;Compliance)" w:date="2021-01-06T16:35:00Z">
              <w:tcPr>
                <w:tcW w:w="18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D9D22D4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Phát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triển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14:paraId="204DEB98" w14:textId="77777777" w:rsidR="00135C0D" w:rsidRPr="00925025" w:rsidRDefault="00135C0D" w:rsidP="00D138E3">
            <w:pPr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bookmarkStart w:id="41" w:name="_GoBack"/>
            <w:bookmarkEnd w:id="41"/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2" w:author="Nhung Le Thi (Legal&amp;Compliance)" w:date="2021-01-06T16:35:00Z">
              <w:tcPr>
                <w:tcW w:w="3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853F21E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lastRenderedPageBreak/>
              <w:t>FSS:</w:t>
            </w:r>
          </w:p>
          <w:p w14:paraId="777C692C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288" w:hanging="284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Tạo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môi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trường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phát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triển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bao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gồm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: </w:t>
            </w:r>
          </w:p>
          <w:p w14:paraId="7ADBBBFC" w14:textId="77777777" w:rsidR="00135C0D" w:rsidRPr="00925025" w:rsidRDefault="00135C0D" w:rsidP="00D138E3">
            <w:pPr>
              <w:autoSpaceDN w:val="0"/>
              <w:spacing w:before="60" w:after="60"/>
              <w:ind w:left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-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Tạo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source control</w:t>
            </w:r>
          </w:p>
          <w:p w14:paraId="5AC7AE41" w14:textId="77777777" w:rsidR="00135C0D" w:rsidRPr="00925025" w:rsidRDefault="00135C0D" w:rsidP="00D138E3">
            <w:pPr>
              <w:autoSpaceDN w:val="0"/>
              <w:spacing w:before="60" w:after="60"/>
              <w:ind w:left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- Setup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và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gửi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lại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thông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tin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môi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trường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phát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triển</w:t>
            </w:r>
            <w:proofErr w:type="spellEnd"/>
          </w:p>
          <w:p w14:paraId="3974C942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288" w:hanging="284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Xây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chức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năng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theo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tích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thuộc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đoạn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1</w:t>
            </w:r>
          </w:p>
          <w:p w14:paraId="5059B40E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288" w:hanging="284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Xây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và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hiện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kịch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Systemtest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thuộc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đoạn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1</w:t>
            </w:r>
          </w:p>
          <w:p w14:paraId="1C5D5714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925025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KBSV</w:t>
            </w: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t>:</w:t>
            </w:r>
          </w:p>
          <w:p w14:paraId="43E25383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Chuẩn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bị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môi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trường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phẩm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FSS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bàn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</w:p>
          <w:p w14:paraId="5CAA99BC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Chuẩn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bị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sự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tham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gia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phẩm</w:t>
            </w:r>
            <w:proofErr w:type="spellEnd"/>
          </w:p>
          <w:p w14:paraId="17D8B6A3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Xây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kịch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UAT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FE34FEC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E7E0039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120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" w:author="Nhung Le Thi (Legal&amp;Compliance)" w:date="2021-01-06T16:35:00Z">
              <w:tcPr>
                <w:tcW w:w="20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DB95B3" w14:textId="77777777" w:rsidR="00135C0D" w:rsidRPr="00925025" w:rsidRDefault="00135C0D" w:rsidP="00D138E3">
            <w:pPr>
              <w:autoSpaceDE w:val="0"/>
              <w:autoSpaceDN w:val="0"/>
              <w:spacing w:before="120" w:after="120" w:line="240" w:lineRule="auto"/>
              <w:ind w:left="17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135C0D" w:rsidRPr="00925025" w14:paraId="6C53F5BB" w14:textId="77777777" w:rsidTr="0042442F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" w:author="Nhung Le Thi (Legal&amp;Compliance)" w:date="2021-01-06T16:35:00Z">
              <w:tcPr>
                <w:tcW w:w="7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3812F2" w14:textId="77777777" w:rsidR="00135C0D" w:rsidRPr="00925025" w:rsidRDefault="00135C0D" w:rsidP="00135C0D">
            <w:pPr>
              <w:numPr>
                <w:ilvl w:val="0"/>
                <w:numId w:val="1"/>
              </w:numPr>
              <w:autoSpaceDN w:val="0"/>
              <w:ind w:left="589" w:hanging="229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" w:author="Nhung Le Thi (Legal&amp;Compliance)" w:date="2021-01-06T16:35:00Z">
              <w:tcPr>
                <w:tcW w:w="18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C3B8163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8" w:author="Nhung Le Thi (Legal&amp;Compliance)" w:date="2021-01-06T16:35:00Z">
              <w:tcPr>
                <w:tcW w:w="3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1DFAAFF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925025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FSS</w:t>
            </w: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t>:</w:t>
            </w:r>
          </w:p>
          <w:p w14:paraId="2CAFF864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Hỗ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trợ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KBSV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75D8E2A0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Sửa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lỗi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1C7B0D36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nhận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chỉnh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sửa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bổ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sung (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nếu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có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14:paraId="37B69879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Ký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xác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nhận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hoàn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tất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việc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tra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thu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1 (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UAT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1)</w:t>
            </w:r>
          </w:p>
          <w:p w14:paraId="73043B36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t>FSS:</w:t>
            </w:r>
          </w:p>
          <w:p w14:paraId="04607DFB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theo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kịch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</w:p>
          <w:p w14:paraId="04CDC74D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nhận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lỗi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65638287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hiện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lỗi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đã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sửa</w:t>
            </w:r>
            <w:proofErr w:type="spellEnd"/>
          </w:p>
          <w:p w14:paraId="35935FAB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Ký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xác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nhận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hoàn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tất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việc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tra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thu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1 (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UAT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1)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9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1C9E8CD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90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0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9F4FDD3" w14:textId="77777777" w:rsidR="00135C0D" w:rsidRPr="00925025" w:rsidRDefault="00135C0D" w:rsidP="00D138E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150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1" w:author="Nhung Le Thi (Legal&amp;Compliance)" w:date="2021-01-06T16:35:00Z">
              <w:tcPr>
                <w:tcW w:w="20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6BA8381" w14:textId="77A0AA0D" w:rsidR="00135C0D" w:rsidRPr="00925025" w:rsidRDefault="00135C0D" w:rsidP="00C72B00">
            <w:pPr>
              <w:autoSpaceDE w:val="0"/>
              <w:autoSpaceDN w:val="0"/>
              <w:spacing w:before="120" w:after="120"/>
              <w:ind w:left="17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  <w:pPrChange w:id="52" w:author="Nhung Le Thi (Legal&amp;Compliance)" w:date="2021-01-06T14:26:00Z">
                <w:pPr>
                  <w:autoSpaceDE w:val="0"/>
                  <w:autoSpaceDN w:val="0"/>
                  <w:spacing w:before="120" w:after="120"/>
                  <w:ind w:left="170"/>
                </w:pPr>
              </w:pPrChange>
            </w:pP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xác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nhận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hoàn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tất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việc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tra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thu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1 (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UAT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1)</w:t>
            </w:r>
            <w:ins w:id="53" w:author="Nhung Le Thi (Legal&amp;Compliance)" w:date="2021-01-06T16:35:00Z">
              <w:r w:rsidR="0042442F">
                <w:rPr>
                  <w:rFonts w:ascii="Times New Roman" w:hAnsi="Times New Roman"/>
                  <w:bCs/>
                  <w:spacing w:val="-2"/>
                  <w:sz w:val="24"/>
                  <w:szCs w:val="24"/>
                </w:rPr>
                <w:t xml:space="preserve">. </w:t>
              </w:r>
            </w:ins>
          </w:p>
        </w:tc>
      </w:tr>
      <w:tr w:rsidR="00135C0D" w:rsidRPr="00925025" w14:paraId="602BCF31" w14:textId="77777777" w:rsidTr="0042442F"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tcPrChange w:id="54" w:author="Nhung Le Thi (Legal&amp;Compliance)" w:date="2021-01-06T16:35:00Z">
              <w:tcPr>
                <w:tcW w:w="9630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/>
                <w:vAlign w:val="center"/>
              </w:tcPr>
            </w:tcPrChange>
          </w:tcPr>
          <w:p w14:paraId="6C06E92A" w14:textId="77777777" w:rsidR="00135C0D" w:rsidRPr="00925025" w:rsidRDefault="00135C0D" w:rsidP="00D138E3">
            <w:pPr>
              <w:spacing w:before="120" w:after="120"/>
              <w:outlineLvl w:val="0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de-DE"/>
              </w:rPr>
            </w:pPr>
            <w:r w:rsidRPr="00925025"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lastRenderedPageBreak/>
              <w:t>Kế hoạch giai đoạn 2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de-DE"/>
              </w:rPr>
              <w:t xml:space="preserve">: </w:t>
            </w:r>
          </w:p>
        </w:tc>
      </w:tr>
      <w:tr w:rsidR="00135C0D" w:rsidRPr="00925025" w14:paraId="305C2982" w14:textId="77777777" w:rsidTr="0042442F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55" w:author="Nhung Le Thi (Legal&amp;Compliance)" w:date="2021-01-06T16:35:00Z">
              <w:tcPr>
                <w:tcW w:w="7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0BB86A0A" w14:textId="77777777" w:rsidR="00135C0D" w:rsidRPr="00925025" w:rsidRDefault="00135C0D" w:rsidP="00135C0D">
            <w:pPr>
              <w:numPr>
                <w:ilvl w:val="0"/>
                <w:numId w:val="1"/>
              </w:numPr>
              <w:autoSpaceDN w:val="0"/>
              <w:ind w:left="589" w:hanging="229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56" w:author="Nhung Le Thi (Legal&amp;Compliance)" w:date="2021-01-06T16:35:00Z">
              <w:tcPr>
                <w:tcW w:w="18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3CC8AFF0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Phát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triển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2</w:t>
            </w:r>
          </w:p>
          <w:p w14:paraId="7A126DC4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57" w:author="Nhung Le Thi (Legal&amp;Compliance)" w:date="2021-01-06T16:35:00Z">
              <w:tcPr>
                <w:tcW w:w="3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3009E167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t>FSS:</w:t>
            </w:r>
          </w:p>
          <w:p w14:paraId="06190729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288" w:hanging="284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Xây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chỉnh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sử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chức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năng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trong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đoạ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tích</w:t>
            </w:r>
            <w:proofErr w:type="spellEnd"/>
          </w:p>
          <w:p w14:paraId="0934621A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288" w:hanging="284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Xây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và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hiện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kịch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Systemtest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thuộc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đoạn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2.</w:t>
            </w:r>
          </w:p>
          <w:p w14:paraId="39A42762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925025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KBSV</w:t>
            </w: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t>:</w:t>
            </w:r>
          </w:p>
          <w:p w14:paraId="6987AD52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Chuẩn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bị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sự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tham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gia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phẩm</w:t>
            </w:r>
            <w:proofErr w:type="spellEnd"/>
          </w:p>
          <w:p w14:paraId="15111103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Xây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dựng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kịch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UAT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58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4AC65AFC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90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59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369D468C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150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60" w:author="Nhung Le Thi (Legal&amp;Compliance)" w:date="2021-01-06T16:35:00Z">
              <w:tcPr>
                <w:tcW w:w="20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4AA829E6" w14:textId="77777777" w:rsidR="00135C0D" w:rsidRPr="00925025" w:rsidRDefault="00135C0D" w:rsidP="00D138E3">
            <w:pPr>
              <w:autoSpaceDE w:val="0"/>
              <w:autoSpaceDN w:val="0"/>
              <w:spacing w:before="60" w:after="60"/>
              <w:ind w:left="173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135C0D" w:rsidRPr="00925025" w14:paraId="13E386EA" w14:textId="77777777" w:rsidTr="0042442F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61" w:author="Nhung Le Thi (Legal&amp;Compliance)" w:date="2021-01-06T16:35:00Z">
              <w:tcPr>
                <w:tcW w:w="7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5AB1289B" w14:textId="77777777" w:rsidR="00135C0D" w:rsidRPr="00925025" w:rsidRDefault="00135C0D" w:rsidP="00135C0D">
            <w:pPr>
              <w:numPr>
                <w:ilvl w:val="0"/>
                <w:numId w:val="1"/>
              </w:numPr>
              <w:autoSpaceDN w:val="0"/>
              <w:ind w:left="589" w:hanging="229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62" w:author="Nhung Le Thi (Legal&amp;Compliance)" w:date="2021-01-06T16:35:00Z">
              <w:tcPr>
                <w:tcW w:w="18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596FADFB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63" w:author="Nhung Le Thi (Legal&amp;Compliance)" w:date="2021-01-06T16:35:00Z">
              <w:tcPr>
                <w:tcW w:w="3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2C7250B3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925025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FSS</w:t>
            </w: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t>:</w:t>
            </w:r>
          </w:p>
          <w:p w14:paraId="388EA6B0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Hỗ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trợ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KBSV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539D889A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Sửa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lỗi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5D8E4D8A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Chỉnh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sửa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bổ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sung</w:t>
            </w:r>
          </w:p>
          <w:p w14:paraId="37419FEB" w14:textId="623C0AC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Ký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xác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nhận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hoàn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tất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việc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tra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thu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2 (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UAT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2)</w:t>
            </w:r>
            <w:ins w:id="64" w:author="Nhung Le Thi (Legal&amp;Compliance)" w:date="2021-01-06T16:33:00Z">
              <w:r w:rsidR="0052599A">
                <w:rPr>
                  <w:rFonts w:ascii="Times New Roman" w:hAnsi="Times New Roman"/>
                  <w:bCs/>
                  <w:spacing w:val="-2"/>
                  <w:sz w:val="24"/>
                  <w:szCs w:val="24"/>
                </w:rPr>
                <w:t xml:space="preserve">. </w:t>
              </w:r>
            </w:ins>
          </w:p>
          <w:p w14:paraId="6BA0CCB7" w14:textId="77777777" w:rsidR="00135C0D" w:rsidRPr="00925025" w:rsidRDefault="00135C0D" w:rsidP="00D138E3">
            <w:pPr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  <w:t>FSS:</w:t>
            </w:r>
          </w:p>
          <w:p w14:paraId="12DA7A3A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theo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kịch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</w:p>
          <w:p w14:paraId="628FAC5B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nhận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lỗi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dụng</w:t>
            </w:r>
            <w:proofErr w:type="spellEnd"/>
          </w:p>
          <w:p w14:paraId="3CD3FC1F" w14:textId="77777777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hiện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tra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lỗi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đã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sửa</w:t>
            </w:r>
            <w:proofErr w:type="spellEnd"/>
          </w:p>
          <w:p w14:paraId="2B7BFBAB" w14:textId="2607BBF8" w:rsidR="00135C0D" w:rsidRPr="00925025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Ký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ins w:id="65" w:author="Nhung Le Thi (Legal&amp;Compliance)" w:date="2021-01-06T16:34:00Z">
              <w:r w:rsidR="00D427A7">
                <w:rPr>
                  <w:rFonts w:ascii="Times New Roman" w:hAnsi="Times New Roman"/>
                  <w:bCs/>
                  <w:spacing w:val="-2"/>
                  <w:sz w:val="24"/>
                  <w:szCs w:val="24"/>
                </w:rPr>
                <w:t>b</w:t>
              </w:r>
            </w:ins>
            <w:del w:id="66" w:author="Nhung Le Thi (Legal&amp;Compliance)" w:date="2021-01-06T16:34:00Z">
              <w:r w:rsidRPr="00925025" w:rsidDel="00D427A7">
                <w:rPr>
                  <w:rFonts w:ascii="Times New Roman" w:hAnsi="Times New Roman"/>
                  <w:bCs/>
                  <w:spacing w:val="-2"/>
                  <w:sz w:val="24"/>
                  <w:szCs w:val="24"/>
                </w:rPr>
                <w:delText>B</w:delText>
              </w:r>
            </w:del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xác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nhận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hoàn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tất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việc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tra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thu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2 (</w:t>
            </w:r>
            <w:proofErr w:type="spellStart"/>
            <w:ins w:id="67" w:author="Nhung Le Thi (Legal&amp;Compliance)" w:date="2021-01-06T16:34:00Z">
              <w:r w:rsidR="00D427A7">
                <w:rPr>
                  <w:rFonts w:ascii="Times New Roman" w:hAnsi="Times New Roman"/>
                  <w:bCs/>
                  <w:spacing w:val="-2"/>
                  <w:sz w:val="24"/>
                  <w:szCs w:val="24"/>
                </w:rPr>
                <w:t>b</w:t>
              </w:r>
            </w:ins>
            <w:del w:id="68" w:author="Nhung Le Thi (Legal&amp;Compliance)" w:date="2021-01-06T16:34:00Z">
              <w:r w:rsidRPr="00925025" w:rsidDel="00D427A7">
                <w:rPr>
                  <w:rFonts w:ascii="Times New Roman" w:hAnsi="Times New Roman"/>
                  <w:bCs/>
                  <w:spacing w:val="-2"/>
                  <w:sz w:val="24"/>
                  <w:szCs w:val="24"/>
                </w:rPr>
                <w:delText>B</w:delText>
              </w:r>
            </w:del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UAT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2)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69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4E7290C2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150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70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1C2840D0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170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71" w:author="Nhung Le Thi (Legal&amp;Compliance)" w:date="2021-01-06T16:35:00Z">
              <w:tcPr>
                <w:tcW w:w="20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4F4B3956" w14:textId="04BF417A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xác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nhận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hoàn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tất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việc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kiểm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tra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thu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2 (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UAT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giai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đoạn</w:t>
            </w:r>
            <w:proofErr w:type="spellEnd"/>
            <w:r w:rsidRPr="0092502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2)</w:t>
            </w:r>
            <w:ins w:id="72" w:author="Nhung Le Thi (Legal&amp;Compliance)" w:date="2021-01-06T16:35:00Z">
              <w:r w:rsidR="0042442F">
                <w:rPr>
                  <w:rFonts w:ascii="Times New Roman" w:hAnsi="Times New Roman"/>
                  <w:bCs/>
                  <w:spacing w:val="-2"/>
                  <w:sz w:val="24"/>
                  <w:szCs w:val="24"/>
                </w:rPr>
                <w:t xml:space="preserve">. </w:t>
              </w:r>
            </w:ins>
          </w:p>
        </w:tc>
      </w:tr>
      <w:tr w:rsidR="00135C0D" w:rsidRPr="00925025" w14:paraId="19C5450D" w14:textId="77777777" w:rsidTr="0042442F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73" w:author="Nhung Le Thi (Legal&amp;Compliance)" w:date="2021-01-06T16:35:00Z">
              <w:tcPr>
                <w:tcW w:w="7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1ABB7D5A" w14:textId="77777777" w:rsidR="00135C0D" w:rsidRPr="00925025" w:rsidRDefault="00135C0D" w:rsidP="00135C0D">
            <w:pPr>
              <w:numPr>
                <w:ilvl w:val="0"/>
                <w:numId w:val="1"/>
              </w:numPr>
              <w:autoSpaceDN w:val="0"/>
              <w:ind w:left="589" w:hanging="229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74" w:author="Nhung Le Thi (Legal&amp;Compliance)" w:date="2021-01-06T16:35:00Z">
              <w:tcPr>
                <w:tcW w:w="18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25C49DF8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75" w:author="Nhung Le Thi (Legal&amp;Compliance)" w:date="2021-01-06T16:35:00Z">
              <w:tcPr>
                <w:tcW w:w="3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02ECF662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Hai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bên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hiện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theo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quy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trong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hợp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đồng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76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57B4C56C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170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77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4D06A670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180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78" w:author="Nhung Le Thi (Legal&amp;Compliance)" w:date="2021-01-06T16:35:00Z">
              <w:tcPr>
                <w:tcW w:w="20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132BFE3E" w14:textId="77777777" w:rsidR="00135C0D" w:rsidRPr="00925025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Biên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thu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hợp</w:t>
            </w:r>
            <w:proofErr w:type="spellEnd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5025">
              <w:rPr>
                <w:rFonts w:ascii="Times New Roman" w:hAnsi="Times New Roman"/>
                <w:sz w:val="24"/>
                <w:szCs w:val="24"/>
                <w:lang w:val="en-GB"/>
              </w:rPr>
              <w:t>đồng</w:t>
            </w:r>
            <w:proofErr w:type="spellEnd"/>
          </w:p>
        </w:tc>
      </w:tr>
      <w:tr w:rsidR="00135C0D" w14:paraId="56A23D38" w14:textId="77777777" w:rsidTr="0042442F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79" w:author="Nhung Le Thi (Legal&amp;Compliance)" w:date="2021-01-06T16:35:00Z">
              <w:tcPr>
                <w:tcW w:w="7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3FF6C3DD" w14:textId="77777777" w:rsidR="00135C0D" w:rsidRPr="00E9635F" w:rsidRDefault="00135C0D" w:rsidP="00135C0D">
            <w:pPr>
              <w:numPr>
                <w:ilvl w:val="0"/>
                <w:numId w:val="1"/>
              </w:numPr>
              <w:autoSpaceDN w:val="0"/>
              <w:ind w:left="589" w:hanging="229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80" w:author="Nhung Le Thi (Legal&amp;Compliance)" w:date="2021-01-06T16:35:00Z">
              <w:tcPr>
                <w:tcW w:w="18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78C4BB57" w14:textId="77777777" w:rsidR="00135C0D" w:rsidRPr="00E9635F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Hỗ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trợ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bảo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hành</w:t>
            </w:r>
            <w:proofErr w:type="spellEnd"/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81" w:author="Nhung Le Thi (Legal&amp;Compliance)" w:date="2021-01-06T16:35:00Z">
              <w:tcPr>
                <w:tcW w:w="33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2E53F271" w14:textId="77777777" w:rsidR="00135C0D" w:rsidRPr="00E9635F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FSS:</w:t>
            </w:r>
          </w:p>
          <w:p w14:paraId="65889A03" w14:textId="77777777" w:rsidR="00135C0D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Hỗ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trợ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KBSV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chỉnh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sửa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lỗi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phát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sinh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trong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thời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gian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bảo</w:t>
            </w:r>
            <w:proofErr w:type="spellEnd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9635F">
              <w:rPr>
                <w:rFonts w:ascii="Times New Roman" w:hAnsi="Times New Roman"/>
                <w:sz w:val="24"/>
                <w:szCs w:val="24"/>
                <w:lang w:val="en-GB"/>
              </w:rPr>
              <w:t>hành</w:t>
            </w:r>
            <w:proofErr w:type="spellEnd"/>
          </w:p>
          <w:p w14:paraId="44895170" w14:textId="77777777" w:rsidR="00135C0D" w:rsidRPr="00E9635F" w:rsidRDefault="00135C0D" w:rsidP="00135C0D">
            <w:pPr>
              <w:numPr>
                <w:ilvl w:val="0"/>
                <w:numId w:val="2"/>
              </w:numPr>
              <w:autoSpaceDN w:val="0"/>
              <w:spacing w:before="60" w:after="60" w:line="240" w:lineRule="auto"/>
              <w:ind w:left="302" w:hanging="288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biên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bản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hoàn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đoạn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bảo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hành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82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63060230" w14:textId="77777777" w:rsidR="00135C0D" w:rsidRPr="00E9635F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180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83" w:author="Nhung Le Thi (Legal&amp;Compliance)" w:date="2021-01-06T16:35:00Z">
              <w:tcPr>
                <w:tcW w:w="8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788ED6BB" w14:textId="77777777" w:rsidR="00135C0D" w:rsidRPr="00E9635F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360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tcPrChange w:id="84" w:author="Nhung Le Thi (Legal&amp;Compliance)" w:date="2021-01-06T16:35:00Z">
              <w:tcPr>
                <w:tcW w:w="20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</w:tcPr>
            </w:tcPrChange>
          </w:tcPr>
          <w:p w14:paraId="1AD0C856" w14:textId="77777777" w:rsidR="00135C0D" w:rsidRPr="00E9635F" w:rsidRDefault="00135C0D" w:rsidP="00D138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29136D1B" w14:textId="77777777" w:rsidR="00135C0D" w:rsidRDefault="00135C0D" w:rsidP="00135C0D">
      <w:pPr>
        <w:contextualSpacing/>
        <w:rPr>
          <w:rFonts w:ascii="Times New Roman" w:hAnsi="Times New Roman"/>
          <w:sz w:val="24"/>
          <w:szCs w:val="24"/>
          <w:lang w:val="en-GB"/>
        </w:rPr>
      </w:pPr>
    </w:p>
    <w:p w14:paraId="694D5D87" w14:textId="7E139455" w:rsidR="00135C0D" w:rsidRPr="00542F0A" w:rsidRDefault="00135C0D" w:rsidP="0042442F">
      <w:pPr>
        <w:spacing w:after="120" w:line="312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này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được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lập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thành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bốn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(04) </w:t>
      </w:r>
      <w:proofErr w:type="spellStart"/>
      <w:r w:rsidRPr="00542F0A">
        <w:rPr>
          <w:rFonts w:ascii="Times New Roman" w:hAnsi="Times New Roman"/>
          <w:sz w:val="24"/>
          <w:szCs w:val="24"/>
        </w:rPr>
        <w:t>bản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chính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bằng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ins w:id="85" w:author="Nhung Le Thi (Legal&amp;Compliance)" w:date="2021-01-06T16:34:00Z">
        <w:r w:rsidR="0042442F">
          <w:rPr>
            <w:rFonts w:ascii="Times New Roman" w:hAnsi="Times New Roman"/>
            <w:sz w:val="24"/>
            <w:szCs w:val="24"/>
          </w:rPr>
          <w:t>T</w:t>
        </w:r>
      </w:ins>
      <w:del w:id="86" w:author="Nhung Le Thi (Legal&amp;Compliance)" w:date="2021-01-06T16:34:00Z">
        <w:r w:rsidRPr="00542F0A" w:rsidDel="0042442F">
          <w:rPr>
            <w:rFonts w:ascii="Times New Roman" w:hAnsi="Times New Roman"/>
            <w:sz w:val="24"/>
            <w:szCs w:val="24"/>
          </w:rPr>
          <w:delText>t</w:delText>
        </w:r>
      </w:del>
      <w:r w:rsidRPr="00542F0A">
        <w:rPr>
          <w:rFonts w:ascii="Times New Roman" w:hAnsi="Times New Roman"/>
          <w:sz w:val="24"/>
          <w:szCs w:val="24"/>
        </w:rPr>
        <w:t>iếng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Việt</w:t>
      </w:r>
      <w:proofErr w:type="spellEnd"/>
      <w:ins w:id="87" w:author="Nhung Le Thi (Legal&amp;Compliance)" w:date="2021-01-06T16:08:00Z">
        <w:r w:rsidR="00D138E3">
          <w:rPr>
            <w:rFonts w:ascii="Times New Roman" w:hAnsi="Times New Roman"/>
            <w:sz w:val="24"/>
            <w:szCs w:val="24"/>
          </w:rPr>
          <w:t>.</w:t>
        </w:r>
      </w:ins>
      <w:del w:id="88" w:author="Nhung Le Thi (Legal&amp;Compliance)" w:date="2021-01-06T16:08:00Z">
        <w:r w:rsidRPr="00542F0A" w:rsidDel="00D138E3">
          <w:rPr>
            <w:rFonts w:ascii="Times New Roman" w:hAnsi="Times New Roman"/>
            <w:sz w:val="24"/>
            <w:szCs w:val="24"/>
          </w:rPr>
          <w:delText>,</w:delText>
        </w:r>
      </w:del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Mỗi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bên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giữ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hai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(02) </w:t>
      </w:r>
      <w:proofErr w:type="spellStart"/>
      <w:r w:rsidRPr="00542F0A">
        <w:rPr>
          <w:rFonts w:ascii="Times New Roman" w:hAnsi="Times New Roman"/>
          <w:sz w:val="24"/>
          <w:szCs w:val="24"/>
        </w:rPr>
        <w:t>bản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có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giá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trị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pháp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lý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tương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đương</w:t>
      </w:r>
      <w:proofErr w:type="spellEnd"/>
      <w:r w:rsidRPr="00542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2F0A">
        <w:rPr>
          <w:rFonts w:ascii="Times New Roman" w:hAnsi="Times New Roman"/>
          <w:sz w:val="24"/>
          <w:szCs w:val="24"/>
        </w:rPr>
        <w:t>nhau</w:t>
      </w:r>
      <w:proofErr w:type="spellEnd"/>
      <w:r w:rsidRPr="00542F0A">
        <w:rPr>
          <w:rFonts w:ascii="Times New Roman" w:hAnsi="Times New Roman"/>
          <w:sz w:val="24"/>
          <w:szCs w:val="24"/>
        </w:rPr>
        <w:t>.</w:t>
      </w:r>
    </w:p>
    <w:p w14:paraId="5809F123" w14:textId="51219A4E" w:rsidR="00135C0D" w:rsidRPr="00542F0A" w:rsidRDefault="00135C0D" w:rsidP="00135C0D">
      <w:pPr>
        <w:spacing w:after="120" w:line="312" w:lineRule="auto"/>
        <w:jc w:val="both"/>
        <w:rPr>
          <w:rFonts w:ascii="Times New Roman" w:hAnsi="Times New Roman"/>
          <w:b/>
          <w:i/>
          <w:sz w:val="24"/>
          <w:szCs w:val="24"/>
        </w:rPr>
      </w:pPr>
      <w:moveFromRangeStart w:id="89" w:author="Nhung Le Thi (Legal&amp;Compliance)" w:date="2021-01-06T14:27:00Z" w:name="move60835657"/>
      <w:moveFrom w:id="90" w:author="Nhung Le Thi (Legal&amp;Compliance)" w:date="2021-01-06T14:27:00Z">
        <w:r w:rsidRPr="00542F0A" w:rsidDel="00C72B00">
          <w:rPr>
            <w:rFonts w:ascii="Times New Roman" w:hAnsi="Times New Roman"/>
            <w:iCs/>
            <w:sz w:val="24"/>
            <w:szCs w:val="24"/>
          </w:rPr>
          <w:t xml:space="preserve">Hôm nay, </w:t>
        </w:r>
        <w:r w:rsidRPr="005D605B" w:rsidDel="00C72B00">
          <w:rPr>
            <w:rFonts w:ascii="Times New Roman" w:hAnsi="Times New Roman"/>
            <w:iCs/>
            <w:sz w:val="24"/>
            <w:szCs w:val="24"/>
          </w:rPr>
          <w:t xml:space="preserve">ngày </w:t>
        </w:r>
        <w:r w:rsidDel="00C72B00">
          <w:rPr>
            <w:rFonts w:ascii="Times New Roman" w:hAnsi="Times New Roman"/>
            <w:iCs/>
            <w:sz w:val="24"/>
            <w:szCs w:val="24"/>
          </w:rPr>
          <w:t xml:space="preserve">   </w:t>
        </w:r>
        <w:r w:rsidRPr="005D605B" w:rsidDel="00C72B00">
          <w:rPr>
            <w:rFonts w:ascii="Times New Roman" w:hAnsi="Times New Roman"/>
            <w:iCs/>
            <w:sz w:val="24"/>
            <w:szCs w:val="24"/>
          </w:rPr>
          <w:t>/</w:t>
        </w:r>
        <w:r w:rsidDel="00C72B00">
          <w:rPr>
            <w:rFonts w:ascii="Times New Roman" w:hAnsi="Times New Roman"/>
            <w:iCs/>
            <w:sz w:val="24"/>
            <w:szCs w:val="24"/>
          </w:rPr>
          <w:t xml:space="preserve">  </w:t>
        </w:r>
        <w:r w:rsidRPr="005D605B" w:rsidDel="00C72B00">
          <w:rPr>
            <w:rFonts w:ascii="Times New Roman" w:hAnsi="Times New Roman"/>
            <w:iCs/>
            <w:sz w:val="24"/>
            <w:szCs w:val="24"/>
          </w:rPr>
          <w:t>/</w:t>
        </w:r>
        <w:r w:rsidDel="00C72B00">
          <w:rPr>
            <w:rFonts w:ascii="Times New Roman" w:hAnsi="Times New Roman"/>
            <w:iCs/>
            <w:sz w:val="24"/>
            <w:szCs w:val="24"/>
          </w:rPr>
          <w:t xml:space="preserve">       </w:t>
        </w:r>
        <w:r w:rsidRPr="005D605B" w:rsidDel="00C72B00">
          <w:rPr>
            <w:rFonts w:ascii="Times New Roman" w:hAnsi="Times New Roman"/>
            <w:iCs/>
            <w:sz w:val="24"/>
            <w:szCs w:val="24"/>
          </w:rPr>
          <w:t xml:space="preserve">, tại Trụ sở Công ty Cổ phần Chứng khoán KB Việt Nam, chúng tôi </w:t>
        </w:r>
        <w:r w:rsidDel="00C72B00">
          <w:rPr>
            <w:rFonts w:ascii="Times New Roman" w:hAnsi="Times New Roman"/>
            <w:iCs/>
            <w:sz w:val="24"/>
            <w:szCs w:val="24"/>
          </w:rPr>
          <w:t>thống nhất trí cùng nhau ký kết bản kế hoạch dự án.</w:t>
        </w:r>
      </w:moveFrom>
      <w:moveFromRangeEnd w:id="89"/>
    </w:p>
    <w:tbl>
      <w:tblPr>
        <w:tblW w:w="9452" w:type="dxa"/>
        <w:jc w:val="center"/>
        <w:tblLayout w:type="fixed"/>
        <w:tblLook w:val="0000" w:firstRow="0" w:lastRow="0" w:firstColumn="0" w:lastColumn="0" w:noHBand="0" w:noVBand="0"/>
      </w:tblPr>
      <w:tblGrid>
        <w:gridCol w:w="5105"/>
        <w:gridCol w:w="4347"/>
        <w:tblGridChange w:id="91">
          <w:tblGrid>
            <w:gridCol w:w="5105"/>
            <w:gridCol w:w="4347"/>
          </w:tblGrid>
        </w:tblGridChange>
      </w:tblGrid>
      <w:tr w:rsidR="00135C0D" w:rsidRPr="00542F0A" w14:paraId="0C99A521" w14:textId="77777777" w:rsidTr="00D138E3">
        <w:trPr>
          <w:trHeight w:val="424"/>
          <w:jc w:val="center"/>
        </w:trPr>
        <w:tc>
          <w:tcPr>
            <w:tcW w:w="5105" w:type="dxa"/>
          </w:tcPr>
          <w:p w14:paraId="1074B78A" w14:textId="77777777" w:rsidR="00135C0D" w:rsidRPr="00D83B3F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3B3F">
              <w:rPr>
                <w:rFonts w:ascii="Times New Roman" w:hAnsi="Times New Roman"/>
                <w:b/>
                <w:sz w:val="24"/>
                <w:szCs w:val="24"/>
              </w:rPr>
              <w:t xml:space="preserve">ĐẠI DIỆN </w:t>
            </w:r>
            <w:r w:rsidRPr="00D83B3F">
              <w:rPr>
                <w:rFonts w:ascii="Times New Roman" w:hAnsi="Times New Roman"/>
                <w:b/>
                <w:bCs/>
                <w:sz w:val="24"/>
                <w:szCs w:val="24"/>
              </w:rPr>
              <w:t>KBSV</w:t>
            </w:r>
          </w:p>
        </w:tc>
        <w:tc>
          <w:tcPr>
            <w:tcW w:w="4347" w:type="dxa"/>
          </w:tcPr>
          <w:p w14:paraId="68B1EB38" w14:textId="77777777" w:rsidR="00135C0D" w:rsidRPr="00542F0A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F0A">
              <w:rPr>
                <w:rFonts w:ascii="Times New Roman" w:hAnsi="Times New Roman"/>
                <w:b/>
                <w:sz w:val="24"/>
                <w:szCs w:val="24"/>
              </w:rPr>
              <w:t>ĐẠI DIỆN FSS</w:t>
            </w:r>
          </w:p>
        </w:tc>
      </w:tr>
      <w:tr w:rsidR="00135C0D" w:rsidRPr="00542F0A" w14:paraId="720E9DAC" w14:textId="77777777" w:rsidTr="00D138E3">
        <w:tblPrEx>
          <w:tblW w:w="9452" w:type="dxa"/>
          <w:jc w:val="center"/>
          <w:tblLayout w:type="fixed"/>
          <w:tblLook w:val="0000" w:firstRow="0" w:lastRow="0" w:firstColumn="0" w:lastColumn="0" w:noHBand="0" w:noVBand="0"/>
          <w:tblPrExChange w:id="92" w:author="Nhung Le Thi (Legal&amp;Compliance)" w:date="2021-01-06T16:10:00Z">
            <w:tblPrEx>
              <w:tblW w:w="9452" w:type="dxa"/>
              <w:jc w:val="center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3362"/>
          <w:jc w:val="center"/>
          <w:trPrChange w:id="93" w:author="Nhung Le Thi (Legal&amp;Compliance)" w:date="2021-01-06T16:10:00Z">
            <w:trPr>
              <w:trHeight w:val="2403"/>
              <w:jc w:val="center"/>
            </w:trPr>
          </w:trPrChange>
        </w:trPr>
        <w:tc>
          <w:tcPr>
            <w:tcW w:w="5105" w:type="dxa"/>
            <w:tcPrChange w:id="94" w:author="Nhung Le Thi (Legal&amp;Compliance)" w:date="2021-01-06T16:10:00Z">
              <w:tcPr>
                <w:tcW w:w="5105" w:type="dxa"/>
              </w:tcPr>
            </w:tcPrChange>
          </w:tcPr>
          <w:p w14:paraId="7D609809" w14:textId="49B14FE3" w:rsidR="00135C0D" w:rsidRPr="00D83B3F" w:rsidDel="00D138E3" w:rsidRDefault="00135C0D" w:rsidP="00D138E3">
            <w:pPr>
              <w:spacing w:after="120" w:line="312" w:lineRule="auto"/>
              <w:jc w:val="center"/>
              <w:rPr>
                <w:del w:id="95" w:author="Nhung Le Thi (Legal&amp;Compliance)" w:date="2021-01-06T16:10:00Z"/>
                <w:rFonts w:ascii="Times New Roman" w:hAnsi="Times New Roman"/>
                <w:b/>
                <w:sz w:val="24"/>
                <w:szCs w:val="24"/>
              </w:rPr>
            </w:pPr>
            <w:del w:id="96" w:author="Nhung Le Thi (Legal&amp;Compliance)" w:date="2021-01-06T16:10:00Z">
              <w:r w:rsidDel="00D138E3">
                <w:rPr>
                  <w:rFonts w:ascii="Times New Roman" w:hAnsi="Times New Roman"/>
                  <w:b/>
                  <w:sz w:val="24"/>
                  <w:szCs w:val="24"/>
                </w:rPr>
                <w:delText>Quản trị dự án</w:delText>
              </w:r>
            </w:del>
          </w:p>
          <w:p w14:paraId="7DB5822F" w14:textId="77777777" w:rsidR="00135C0D" w:rsidRPr="00D83B3F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7503B16" w14:textId="77777777" w:rsidR="00135C0D" w:rsidRDefault="00135C0D" w:rsidP="00D138E3">
            <w:pPr>
              <w:spacing w:after="120" w:line="312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F79821" w14:textId="77777777" w:rsidR="00135C0D" w:rsidRPr="00D83B3F" w:rsidRDefault="00135C0D" w:rsidP="00D138E3">
            <w:pPr>
              <w:spacing w:after="120" w:line="312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93FB5D" w14:textId="77777777" w:rsidR="00135C0D" w:rsidRPr="00D83B3F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C1EDC4D" w14:textId="77777777" w:rsidR="00135C0D" w:rsidRPr="00D83B3F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47" w:type="dxa"/>
            <w:tcPrChange w:id="97" w:author="Nhung Le Thi (Legal&amp;Compliance)" w:date="2021-01-06T16:10:00Z">
              <w:tcPr>
                <w:tcW w:w="4347" w:type="dxa"/>
              </w:tcPr>
            </w:tcPrChange>
          </w:tcPr>
          <w:p w14:paraId="06F654B0" w14:textId="03B00A66" w:rsidR="00135C0D" w:rsidRPr="00542F0A" w:rsidDel="00D138E3" w:rsidRDefault="00135C0D" w:rsidP="00D138E3">
            <w:pPr>
              <w:spacing w:after="120" w:line="312" w:lineRule="auto"/>
              <w:jc w:val="center"/>
              <w:rPr>
                <w:del w:id="98" w:author="Nhung Le Thi (Legal&amp;Compliance)" w:date="2021-01-06T16:10:00Z"/>
                <w:rFonts w:ascii="Times New Roman" w:hAnsi="Times New Roman"/>
                <w:b/>
                <w:sz w:val="24"/>
                <w:szCs w:val="24"/>
              </w:rPr>
            </w:pPr>
            <w:del w:id="99" w:author="Nhung Le Thi (Legal&amp;Compliance)" w:date="2021-01-06T16:10:00Z">
              <w:r w:rsidDel="00D138E3">
                <w:rPr>
                  <w:rFonts w:ascii="Times New Roman" w:hAnsi="Times New Roman"/>
                  <w:b/>
                  <w:sz w:val="24"/>
                  <w:szCs w:val="24"/>
                </w:rPr>
                <w:delText>Quản trị dự án</w:delText>
              </w:r>
            </w:del>
          </w:p>
          <w:p w14:paraId="331B87D4" w14:textId="77777777" w:rsidR="00135C0D" w:rsidRPr="00542F0A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36AA14" w14:textId="77777777" w:rsidR="00135C0D" w:rsidRPr="00542F0A" w:rsidRDefault="00135C0D" w:rsidP="00D138E3">
            <w:pPr>
              <w:spacing w:after="120"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27A7D8" w14:textId="77777777" w:rsidR="00135C0D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5ED67E" w14:textId="77777777" w:rsidR="00135C0D" w:rsidRPr="00542F0A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57957D" w14:textId="77777777" w:rsidR="00135C0D" w:rsidRPr="00542F0A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35C0D" w:rsidRPr="00542F0A" w14:paraId="0BD7C816" w14:textId="77777777" w:rsidTr="00D138E3">
        <w:trPr>
          <w:trHeight w:val="424"/>
          <w:jc w:val="center"/>
        </w:trPr>
        <w:tc>
          <w:tcPr>
            <w:tcW w:w="5105" w:type="dxa"/>
          </w:tcPr>
          <w:p w14:paraId="35C3B157" w14:textId="03E9C133" w:rsidR="00135C0D" w:rsidRPr="00D83B3F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del w:id="100" w:author="Nhung Le Thi (Legal&amp;Compliance)" w:date="2021-01-06T16:10:00Z">
              <w:r w:rsidRPr="00D83B3F" w:rsidDel="00D138E3">
                <w:rPr>
                  <w:rFonts w:ascii="Times New Roman" w:hAnsi="Times New Roman"/>
                  <w:b/>
                  <w:sz w:val="24"/>
                  <w:szCs w:val="24"/>
                </w:rPr>
                <w:delText xml:space="preserve">ĐẠI DIỆN </w:delText>
              </w:r>
              <w:r w:rsidRPr="00D83B3F" w:rsidDel="00D138E3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delText>KBSV</w:delText>
              </w:r>
            </w:del>
          </w:p>
        </w:tc>
        <w:tc>
          <w:tcPr>
            <w:tcW w:w="4347" w:type="dxa"/>
          </w:tcPr>
          <w:p w14:paraId="2F773923" w14:textId="4DB9B84B" w:rsidR="00135C0D" w:rsidRPr="00542F0A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del w:id="101" w:author="Nhung Le Thi (Legal&amp;Compliance)" w:date="2021-01-06T16:10:00Z">
              <w:r w:rsidRPr="00542F0A" w:rsidDel="00D138E3">
                <w:rPr>
                  <w:rFonts w:ascii="Times New Roman" w:hAnsi="Times New Roman"/>
                  <w:b/>
                  <w:sz w:val="24"/>
                  <w:szCs w:val="24"/>
                </w:rPr>
                <w:delText>ĐẠI DIỆN FSS</w:delText>
              </w:r>
            </w:del>
          </w:p>
        </w:tc>
      </w:tr>
      <w:tr w:rsidR="00135C0D" w:rsidRPr="00542F0A" w14:paraId="52B7B36E" w14:textId="77777777" w:rsidTr="00D138E3">
        <w:trPr>
          <w:trHeight w:val="2123"/>
          <w:jc w:val="center"/>
        </w:trPr>
        <w:tc>
          <w:tcPr>
            <w:tcW w:w="5105" w:type="dxa"/>
          </w:tcPr>
          <w:p w14:paraId="7023BBB2" w14:textId="4988FCE7" w:rsidR="00135C0D" w:rsidRPr="00D83B3F" w:rsidDel="00D138E3" w:rsidRDefault="00135C0D" w:rsidP="00D138E3">
            <w:pPr>
              <w:spacing w:after="120" w:line="312" w:lineRule="auto"/>
              <w:jc w:val="center"/>
              <w:rPr>
                <w:del w:id="102" w:author="Nhung Le Thi (Legal&amp;Compliance)" w:date="2021-01-06T16:10:00Z"/>
                <w:rFonts w:ascii="Times New Roman" w:hAnsi="Times New Roman"/>
                <w:b/>
                <w:sz w:val="24"/>
                <w:szCs w:val="24"/>
              </w:rPr>
            </w:pPr>
            <w:del w:id="103" w:author="Nhung Le Thi (Legal&amp;Compliance)" w:date="2021-01-06T16:10:00Z">
              <w:r w:rsidDel="00D138E3">
                <w:rPr>
                  <w:rFonts w:ascii="Times New Roman" w:hAnsi="Times New Roman"/>
                  <w:b/>
                  <w:sz w:val="24"/>
                  <w:szCs w:val="24"/>
                </w:rPr>
                <w:delText>Giám đốc dự án</w:delText>
              </w:r>
            </w:del>
          </w:p>
          <w:p w14:paraId="25E49559" w14:textId="77777777" w:rsidR="00135C0D" w:rsidRPr="00D83B3F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425092" w14:textId="77777777" w:rsidR="00135C0D" w:rsidRDefault="00135C0D" w:rsidP="00D138E3">
            <w:pPr>
              <w:spacing w:after="120" w:line="312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19D7B2" w14:textId="77777777" w:rsidR="00135C0D" w:rsidRPr="00D83B3F" w:rsidRDefault="00135C0D" w:rsidP="00D138E3">
            <w:pPr>
              <w:spacing w:after="120" w:line="312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E74754B" w14:textId="77777777" w:rsidR="00135C0D" w:rsidRPr="00D83B3F" w:rsidRDefault="00135C0D" w:rsidP="00D138E3">
            <w:pPr>
              <w:spacing w:after="12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47" w:type="dxa"/>
          </w:tcPr>
          <w:p w14:paraId="04C4AFD7" w14:textId="76B802A5" w:rsidR="00135C0D" w:rsidRPr="00542F0A" w:rsidDel="00D138E3" w:rsidRDefault="00135C0D" w:rsidP="00D138E3">
            <w:pPr>
              <w:spacing w:after="120" w:line="312" w:lineRule="auto"/>
              <w:jc w:val="center"/>
              <w:rPr>
                <w:del w:id="104" w:author="Nhung Le Thi (Legal&amp;Compliance)" w:date="2021-01-06T16:10:00Z"/>
                <w:rFonts w:ascii="Times New Roman" w:hAnsi="Times New Roman"/>
                <w:b/>
                <w:sz w:val="24"/>
                <w:szCs w:val="24"/>
              </w:rPr>
            </w:pPr>
            <w:del w:id="105" w:author="Nhung Le Thi (Legal&amp;Compliance)" w:date="2021-01-06T16:10:00Z">
              <w:r w:rsidDel="00D138E3">
                <w:rPr>
                  <w:rFonts w:ascii="Times New Roman" w:hAnsi="Times New Roman"/>
                  <w:b/>
                  <w:sz w:val="24"/>
                  <w:szCs w:val="24"/>
                </w:rPr>
                <w:delText>Giám đốc dự án</w:delText>
              </w:r>
            </w:del>
          </w:p>
          <w:p w14:paraId="089A8CAC" w14:textId="77777777" w:rsidR="00135C0D" w:rsidRPr="00542F0A" w:rsidDel="00F328C7" w:rsidRDefault="00135C0D" w:rsidP="00F328C7">
            <w:pPr>
              <w:spacing w:after="120" w:line="312" w:lineRule="auto"/>
              <w:rPr>
                <w:del w:id="106" w:author="Nhung Le Thi (Legal&amp;Compliance)" w:date="2021-01-06T16:07:00Z"/>
                <w:rFonts w:ascii="Times New Roman" w:hAnsi="Times New Roman"/>
                <w:b/>
                <w:sz w:val="24"/>
                <w:szCs w:val="24"/>
              </w:rPr>
              <w:pPrChange w:id="107" w:author="Nhung Le Thi (Legal&amp;Compliance)" w:date="2021-01-06T16:07:00Z">
                <w:pPr>
                  <w:spacing w:after="120" w:line="312" w:lineRule="auto"/>
                  <w:jc w:val="center"/>
                </w:pPr>
              </w:pPrChange>
            </w:pPr>
          </w:p>
          <w:p w14:paraId="2C13537D" w14:textId="77777777" w:rsidR="00135C0D" w:rsidRPr="00542F0A" w:rsidDel="00F328C7" w:rsidRDefault="00135C0D" w:rsidP="00D138E3">
            <w:pPr>
              <w:spacing w:after="120" w:line="312" w:lineRule="auto"/>
              <w:rPr>
                <w:del w:id="108" w:author="Nhung Le Thi (Legal&amp;Compliance)" w:date="2021-01-06T16:07:00Z"/>
                <w:rFonts w:ascii="Times New Roman" w:hAnsi="Times New Roman"/>
                <w:b/>
                <w:sz w:val="24"/>
                <w:szCs w:val="24"/>
              </w:rPr>
            </w:pPr>
          </w:p>
          <w:p w14:paraId="7C76B44E" w14:textId="77777777" w:rsidR="00135C0D" w:rsidDel="00F328C7" w:rsidRDefault="00135C0D" w:rsidP="00F328C7">
            <w:pPr>
              <w:spacing w:after="120" w:line="312" w:lineRule="auto"/>
              <w:rPr>
                <w:del w:id="109" w:author="Nhung Le Thi (Legal&amp;Compliance)" w:date="2021-01-06T16:07:00Z"/>
                <w:rFonts w:ascii="Times New Roman" w:hAnsi="Times New Roman"/>
                <w:b/>
                <w:sz w:val="24"/>
                <w:szCs w:val="24"/>
              </w:rPr>
              <w:pPrChange w:id="110" w:author="Nhung Le Thi (Legal&amp;Compliance)" w:date="2021-01-06T16:07:00Z">
                <w:pPr>
                  <w:spacing w:after="120" w:line="312" w:lineRule="auto"/>
                  <w:jc w:val="center"/>
                </w:pPr>
              </w:pPrChange>
            </w:pPr>
          </w:p>
          <w:p w14:paraId="70F002A1" w14:textId="77777777" w:rsidR="00135C0D" w:rsidRPr="00542F0A" w:rsidDel="00F328C7" w:rsidRDefault="00135C0D" w:rsidP="00F328C7">
            <w:pPr>
              <w:spacing w:after="120" w:line="312" w:lineRule="auto"/>
              <w:rPr>
                <w:del w:id="111" w:author="Nhung Le Thi (Legal&amp;Compliance)" w:date="2021-01-06T16:07:00Z"/>
                <w:rFonts w:ascii="Times New Roman" w:hAnsi="Times New Roman"/>
                <w:b/>
                <w:sz w:val="24"/>
                <w:szCs w:val="24"/>
              </w:rPr>
              <w:pPrChange w:id="112" w:author="Nhung Le Thi (Legal&amp;Compliance)" w:date="2021-01-06T16:07:00Z">
                <w:pPr>
                  <w:spacing w:after="120" w:line="312" w:lineRule="auto"/>
                  <w:jc w:val="center"/>
                </w:pPr>
              </w:pPrChange>
            </w:pPr>
          </w:p>
          <w:p w14:paraId="42A1C2B7" w14:textId="77777777" w:rsidR="00135C0D" w:rsidRPr="00542F0A" w:rsidRDefault="00135C0D" w:rsidP="00F328C7">
            <w:pPr>
              <w:spacing w:after="120" w:line="312" w:lineRule="auto"/>
              <w:rPr>
                <w:rFonts w:ascii="Times New Roman" w:hAnsi="Times New Roman"/>
                <w:b/>
                <w:sz w:val="24"/>
                <w:szCs w:val="24"/>
              </w:rPr>
              <w:pPrChange w:id="113" w:author="Nhung Le Thi (Legal&amp;Compliance)" w:date="2021-01-06T16:07:00Z">
                <w:pPr>
                  <w:spacing w:after="120" w:line="312" w:lineRule="auto"/>
                  <w:jc w:val="center"/>
                </w:pPr>
              </w:pPrChange>
            </w:pPr>
          </w:p>
        </w:tc>
      </w:tr>
    </w:tbl>
    <w:p w14:paraId="6C6B71B4" w14:textId="77777777" w:rsidR="00D138E3" w:rsidRDefault="00D138E3"/>
    <w:sectPr w:rsidR="00D1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2846"/>
    <w:multiLevelType w:val="hybridMultilevel"/>
    <w:tmpl w:val="B4B4129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7199E"/>
    <w:multiLevelType w:val="hybridMultilevel"/>
    <w:tmpl w:val="E594FE9A"/>
    <w:lvl w:ilvl="0" w:tplc="0409000F">
      <w:start w:val="1"/>
      <w:numFmt w:val="decimal"/>
      <w:lvlText w:val="%1."/>
      <w:lvlJc w:val="left"/>
      <w:pPr>
        <w:ind w:left="-1890" w:hanging="360"/>
      </w:p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>
      <w:start w:val="1"/>
      <w:numFmt w:val="lowerRoman"/>
      <w:lvlText w:val="%9."/>
      <w:lvlJc w:val="right"/>
      <w:pPr>
        <w:ind w:left="39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hung Le Thi (Legal&amp;Compliance)">
    <w15:presenceInfo w15:providerId="AD" w15:userId="S-1-5-21-657048440-3842131651-495718183-4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0D"/>
    <w:rsid w:val="00135C0D"/>
    <w:rsid w:val="002C4465"/>
    <w:rsid w:val="0042442F"/>
    <w:rsid w:val="0052599A"/>
    <w:rsid w:val="00613B9C"/>
    <w:rsid w:val="0066516D"/>
    <w:rsid w:val="00C72B00"/>
    <w:rsid w:val="00D138E3"/>
    <w:rsid w:val="00D427A7"/>
    <w:rsid w:val="00F02285"/>
    <w:rsid w:val="00F328C7"/>
    <w:rsid w:val="00F5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2A67"/>
  <w15:chartTrackingRefBased/>
  <w15:docId w15:val="{B4612550-8C09-4C5F-9A51-29CD1AAB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C0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0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GianhVG</dc:creator>
  <cp:keywords/>
  <dc:description/>
  <cp:lastModifiedBy>Nhung Le Thi (Legal&amp;Compliance)</cp:lastModifiedBy>
  <cp:revision>6</cp:revision>
  <dcterms:created xsi:type="dcterms:W3CDTF">2021-01-06T07:27:00Z</dcterms:created>
  <dcterms:modified xsi:type="dcterms:W3CDTF">2021-01-06T09:47:00Z</dcterms:modified>
</cp:coreProperties>
</file>